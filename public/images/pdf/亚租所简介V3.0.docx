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8F" w:rsidRDefault="008F4801">
      <w:pPr>
        <w:wordWrap w:val="0"/>
        <w:spacing w:after="150"/>
        <w:jc w:val="left"/>
        <w:rPr>
          <w:rFonts w:ascii="微软雅黑" w:eastAsia="微软雅黑" w:hAnsi="微软雅黑"/>
          <w:b/>
          <w:color w:val="2E2E2E"/>
        </w:rPr>
      </w:pPr>
      <w:r>
        <w:rPr>
          <w:rFonts w:ascii="微软雅黑" w:eastAsia="微软雅黑" w:hAnsi="微软雅黑"/>
          <w:b/>
          <w:color w:val="2E2E2E"/>
        </w:rPr>
        <w:t>公司简介</w:t>
      </w:r>
    </w:p>
    <w:p w:rsidR="0040188F" w:rsidRDefault="008F4801">
      <w:pPr>
        <w:wordWrap w:val="0"/>
        <w:spacing w:after="150"/>
        <w:jc w:val="lef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/>
          <w:color w:val="2E2E2E"/>
        </w:rPr>
        <w:t>深圳亚太租赁资产交易中心有限公司( 简称“亚租所”) 是经深圳市人民政府批复, 由山东高速金融和粤财信托出资成立，在深圳前海注册的资产交易服务平台。</w:t>
      </w:r>
    </w:p>
    <w:p w:rsidR="0040188F" w:rsidRDefault="008F4801">
      <w:pPr>
        <w:wordWrap w:val="0"/>
        <w:spacing w:after="150"/>
        <w:jc w:val="left"/>
        <w:rPr>
          <w:rFonts w:ascii="微软雅黑" w:eastAsia="微软雅黑" w:hAnsi="微软雅黑"/>
          <w:color w:val="2E2E2E"/>
        </w:rPr>
      </w:pPr>
      <w:proofErr w:type="gramStart"/>
      <w:r>
        <w:rPr>
          <w:rFonts w:ascii="微软雅黑" w:eastAsia="微软雅黑" w:hAnsi="微软雅黑"/>
          <w:color w:val="2E2E2E"/>
        </w:rPr>
        <w:t>亚租所</w:t>
      </w:r>
      <w:proofErr w:type="gramEnd"/>
      <w:r>
        <w:rPr>
          <w:rFonts w:ascii="微软雅黑" w:eastAsia="微软雅黑" w:hAnsi="微软雅黑"/>
          <w:color w:val="2E2E2E"/>
        </w:rPr>
        <w:t>专业为各类金融机构、非金融机构及广大投资者提供“资产交易与综合服务”，</w:t>
      </w:r>
      <w:r>
        <w:rPr>
          <w:rFonts w:ascii="微软雅黑" w:eastAsia="微软雅黑" w:hAnsi="微软雅黑"/>
          <w:color w:val="333333"/>
        </w:rPr>
        <w:t>通过业务模式、产品</w:t>
      </w:r>
      <w:r w:rsidR="009B184B">
        <w:rPr>
          <w:rFonts w:ascii="微软雅黑" w:eastAsia="微软雅黑" w:hAnsi="微软雅黑" w:hint="eastAsia"/>
          <w:color w:val="333333"/>
        </w:rPr>
        <w:t>服务</w:t>
      </w:r>
      <w:r>
        <w:rPr>
          <w:rFonts w:ascii="微软雅黑" w:eastAsia="微软雅黑" w:hAnsi="微软雅黑"/>
          <w:color w:val="333333"/>
        </w:rPr>
        <w:t>、金融工具、投融资手段的持续创新，努力满足各类机构、投资者的不同需求，为各类资产交易及相关产品的登记、托管、交易、融资、结算等提供国际化、专业化的全程式服务。</w:t>
      </w:r>
    </w:p>
    <w:p w:rsidR="0040188F" w:rsidRDefault="008F4801">
      <w:pPr>
        <w:pStyle w:val="af0"/>
        <w:shd w:val="clear" w:color="000000" w:fill="FFFFFF"/>
        <w:wordWrap w:val="0"/>
        <w:spacing w:line="435" w:lineRule="atLeast"/>
        <w:jc w:val="left"/>
        <w:rPr>
          <w:rFonts w:ascii="微软雅黑" w:eastAsia="微软雅黑" w:hAnsi="微软雅黑"/>
          <w:b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/>
          <w:color w:val="333333"/>
          <w:sz w:val="21"/>
          <w:szCs w:val="21"/>
        </w:rPr>
        <w:t>亚租所以</w:t>
      </w:r>
      <w:proofErr w:type="gramEnd"/>
      <w:r>
        <w:rPr>
          <w:rFonts w:ascii="微软雅黑" w:eastAsia="微软雅黑" w:hAnsi="微软雅黑"/>
          <w:color w:val="333333"/>
          <w:sz w:val="21"/>
          <w:szCs w:val="21"/>
        </w:rPr>
        <w:t>“立足前海，服务全球”为宏伟志向，以“做受人尊敬的企业”为远大目标，以“依法经营、公允守信、优质服务”为前提，以“推动我国多层次市场服务体系的建立，推动特色化资产交易市场发展”为己任，以“服务国家、服务企业、服务人民”为使命，</w:t>
      </w:r>
      <w:r>
        <w:rPr>
          <w:rFonts w:ascii="微软雅黑" w:eastAsia="微软雅黑" w:hAnsi="微软雅黑"/>
          <w:color w:val="2E2E2E"/>
          <w:sz w:val="21"/>
          <w:szCs w:val="21"/>
          <w:highlight w:val="white"/>
        </w:rPr>
        <w:t>致力于成为具有国际影响力的一流的综合型资产交易所。</w:t>
      </w:r>
    </w:p>
    <w:p w:rsidR="0040188F" w:rsidRDefault="008F4801">
      <w:pPr>
        <w:pStyle w:val="af0"/>
        <w:shd w:val="clear" w:color="000000" w:fill="FFFFFF"/>
        <w:wordWrap w:val="0"/>
        <w:spacing w:line="480" w:lineRule="atLeast"/>
        <w:jc w:val="left"/>
        <w:rPr>
          <w:rStyle w:val="a9"/>
          <w:rFonts w:ascii="微软雅黑" w:eastAsia="微软雅黑" w:hAnsi="微软雅黑"/>
          <w:b w:val="0"/>
          <w:color w:val="333333"/>
        </w:rPr>
      </w:pPr>
      <w:r>
        <w:rPr>
          <w:rFonts w:ascii="微软雅黑" w:eastAsia="微软雅黑" w:hAnsi="微软雅黑"/>
          <w:b/>
          <w:color w:val="2E2E2E"/>
          <w:sz w:val="21"/>
          <w:szCs w:val="21"/>
        </w:rPr>
        <w:t>业务介绍</w:t>
      </w:r>
    </w:p>
    <w:p w:rsidR="0040188F" w:rsidRDefault="008F4801">
      <w:pPr>
        <w:pStyle w:val="af0"/>
        <w:shd w:val="clear" w:color="000000" w:fill="FFFFFF"/>
        <w:wordWrap w:val="0"/>
        <w:spacing w:line="480" w:lineRule="atLeast"/>
        <w:jc w:val="lef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微软雅黑" w:eastAsia="微软雅黑" w:hAnsi="微软雅黑"/>
          <w:b w:val="0"/>
          <w:color w:val="333333"/>
        </w:rPr>
        <w:t>（1）资产交易服务</w:t>
      </w:r>
    </w:p>
    <w:p w:rsidR="0040188F" w:rsidRDefault="008F4801">
      <w:pPr>
        <w:pStyle w:val="af0"/>
        <w:shd w:val="clear" w:color="000000" w:fill="FFFFFF"/>
        <w:wordWrap w:val="0"/>
        <w:spacing w:line="480" w:lineRule="atLeast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为金融类资产、非金融类资产，包括：实物资产、设备资产、租赁资产、不动产、权益资产、无形资产等非限制类资产交易的登记、托管、转让、结算、清算等提供服务</w:t>
      </w:r>
    </w:p>
    <w:p w:rsidR="0040188F" w:rsidRDefault="008F4801">
      <w:pPr>
        <w:pStyle w:val="af0"/>
        <w:shd w:val="clear" w:color="000000" w:fill="FFFFFF"/>
        <w:wordWrap w:val="0"/>
        <w:spacing w:line="720" w:lineRule="atLeast"/>
        <w:jc w:val="lef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微软雅黑" w:eastAsia="微软雅黑" w:hAnsi="微软雅黑"/>
          <w:b w:val="0"/>
          <w:color w:val="333333"/>
        </w:rPr>
        <w:t>（2）投融资金融服务</w:t>
      </w:r>
    </w:p>
    <w:p w:rsidR="0040188F" w:rsidRDefault="008F4801">
      <w:pPr>
        <w:pStyle w:val="af0"/>
        <w:shd w:val="clear" w:color="000000" w:fill="FFFFFF"/>
        <w:wordWrap w:val="0"/>
        <w:spacing w:line="480" w:lineRule="atLeast"/>
        <w:jc w:val="lef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为各类机构提供</w:t>
      </w:r>
      <w:r>
        <w:rPr>
          <w:rFonts w:ascii="微软雅黑" w:eastAsia="微软雅黑" w:hAnsi="微软雅黑"/>
          <w:color w:val="333333"/>
          <w:sz w:val="21"/>
          <w:szCs w:val="21"/>
        </w:rPr>
        <w:t>投融资服务、互联网金融服务、供应</w:t>
      </w:r>
      <w:proofErr w:type="gramStart"/>
      <w:r>
        <w:rPr>
          <w:rFonts w:ascii="微软雅黑" w:eastAsia="微软雅黑" w:hAnsi="微软雅黑"/>
          <w:color w:val="333333"/>
          <w:sz w:val="21"/>
          <w:szCs w:val="21"/>
        </w:rPr>
        <w:t>链金融</w:t>
      </w:r>
      <w:proofErr w:type="gramEnd"/>
      <w:r>
        <w:rPr>
          <w:rFonts w:ascii="微软雅黑" w:eastAsia="微软雅黑" w:hAnsi="微软雅黑"/>
          <w:color w:val="333333"/>
          <w:sz w:val="21"/>
          <w:szCs w:val="21"/>
        </w:rPr>
        <w:t>服务、并购、项目并购等各类资本运作服务。</w:t>
      </w:r>
    </w:p>
    <w:p w:rsidR="0040188F" w:rsidRDefault="008F4801">
      <w:pPr>
        <w:pStyle w:val="af0"/>
        <w:shd w:val="clear" w:color="000000" w:fill="FFFFFF"/>
        <w:wordWrap w:val="0"/>
        <w:spacing w:line="720" w:lineRule="atLeast"/>
        <w:jc w:val="left"/>
        <w:rPr>
          <w:rFonts w:ascii="微软雅黑" w:eastAsia="微软雅黑" w:hAnsi="微软雅黑"/>
          <w:sz w:val="21"/>
          <w:szCs w:val="21"/>
        </w:rPr>
      </w:pPr>
      <w:r>
        <w:rPr>
          <w:rStyle w:val="a9"/>
          <w:rFonts w:ascii="微软雅黑" w:eastAsia="微软雅黑" w:hAnsi="微软雅黑"/>
          <w:b w:val="0"/>
        </w:rPr>
        <w:t>（3）研究咨询服务</w:t>
      </w:r>
    </w:p>
    <w:p w:rsidR="0040188F" w:rsidRDefault="008F4801">
      <w:pPr>
        <w:pStyle w:val="af0"/>
        <w:shd w:val="clear" w:color="000000" w:fill="FFFFFF"/>
        <w:wordWrap w:val="0"/>
        <w:spacing w:line="480" w:lineRule="atLeast"/>
        <w:jc w:val="left"/>
        <w:rPr>
          <w:rFonts w:ascii="微软雅黑" w:eastAsia="微软雅黑" w:hAnsi="微软雅黑"/>
          <w:color w:val="2E2E2E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与各类融资项目相关的</w:t>
      </w:r>
      <w:r>
        <w:rPr>
          <w:rFonts w:ascii="微软雅黑" w:eastAsia="微软雅黑" w:hAnsi="微软雅黑"/>
          <w:color w:val="333333"/>
          <w:sz w:val="21"/>
          <w:szCs w:val="21"/>
        </w:rPr>
        <w:t>产品创新、研究开发、组合设计，以及业务咨询服务、信息咨询服务、管理咨询服务、财务顾问服务和培训服务。</w:t>
      </w:r>
    </w:p>
    <w:p w:rsidR="0040188F" w:rsidRDefault="0040188F">
      <w:pPr>
        <w:wordWrap w:val="0"/>
        <w:spacing w:after="150"/>
        <w:jc w:val="left"/>
        <w:rPr>
          <w:rFonts w:ascii="微软雅黑" w:eastAsia="微软雅黑" w:hAnsi="微软雅黑"/>
          <w:b/>
          <w:color w:val="2E2E2E"/>
        </w:rPr>
      </w:pPr>
    </w:p>
    <w:p w:rsidR="0040188F" w:rsidRDefault="008F4801">
      <w:pPr>
        <w:wordWrap w:val="0"/>
        <w:spacing w:after="150"/>
        <w:jc w:val="left"/>
        <w:rPr>
          <w:rFonts w:ascii="微软雅黑" w:eastAsia="微软雅黑" w:hAnsi="微软雅黑"/>
          <w:b/>
          <w:color w:val="2E2E2E"/>
        </w:rPr>
      </w:pPr>
      <w:r>
        <w:rPr>
          <w:rFonts w:ascii="微软雅黑" w:eastAsia="微软雅黑" w:hAnsi="微软雅黑"/>
          <w:b/>
          <w:color w:val="2E2E2E"/>
        </w:rPr>
        <w:t>股东构成</w:t>
      </w:r>
    </w:p>
    <w:p w:rsidR="0040188F" w:rsidRDefault="008F4801">
      <w:pPr>
        <w:wordWrap w:val="0"/>
        <w:spacing w:after="150"/>
        <w:jc w:val="left"/>
        <w:rPr>
          <w:rFonts w:ascii="微软雅黑" w:eastAsia="微软雅黑" w:hAnsi="微软雅黑"/>
          <w:b/>
          <w:color w:val="2E2E2E"/>
        </w:rPr>
      </w:pPr>
      <w:r>
        <w:rPr>
          <w:rFonts w:ascii="微软雅黑" w:eastAsia="微软雅黑" w:hAnsi="微软雅黑"/>
          <w:b/>
          <w:color w:val="2E2E2E"/>
        </w:rPr>
        <w:t>山东高速金融</w:t>
      </w:r>
    </w:p>
    <w:p w:rsidR="00F9589F" w:rsidRDefault="008F4801">
      <w:pPr>
        <w:wordWrap w:val="0"/>
        <w:spacing w:after="150"/>
        <w:jc w:val="left"/>
        <w:rPr>
          <w:ins w:id="0" w:author="ludunjian" w:date="2018-05-23T18:48:00Z"/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/>
          <w:color w:val="2E2E2E"/>
        </w:rPr>
        <w:t>中国山东高速金融是“中国企业500强”山东高速集团旗下重要成员，致力打造成为全方位全牌照的综合性金融平台</w:t>
      </w:r>
      <w:r w:rsidR="009B184B">
        <w:rPr>
          <w:rFonts w:ascii="微软雅黑" w:eastAsia="微软雅黑" w:hAnsi="微软雅黑" w:hint="eastAsia"/>
          <w:color w:val="2E2E2E"/>
        </w:rPr>
        <w:t>。</w:t>
      </w:r>
    </w:p>
    <w:p w:rsidR="0040188F" w:rsidRDefault="008F4801">
      <w:pPr>
        <w:wordWrap w:val="0"/>
        <w:spacing w:after="150"/>
        <w:jc w:val="lef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/>
          <w:color w:val="2E2E2E"/>
        </w:rPr>
        <w:t>山东高速集团是国有独资特大型企业集团，资产总额人民币</w:t>
      </w:r>
      <w:r w:rsidR="009B184B">
        <w:rPr>
          <w:rFonts w:ascii="微软雅黑" w:eastAsia="微软雅黑" w:hAnsi="微软雅黑" w:hint="eastAsia"/>
          <w:color w:val="2E2E2E"/>
        </w:rPr>
        <w:t>近6</w:t>
      </w:r>
      <w:r w:rsidR="009B184B">
        <w:rPr>
          <w:rFonts w:ascii="微软雅黑" w:eastAsia="微软雅黑" w:hAnsi="微软雅黑"/>
          <w:color w:val="2E2E2E"/>
        </w:rPr>
        <w:t>000</w:t>
      </w:r>
      <w:r>
        <w:rPr>
          <w:rFonts w:ascii="微软雅黑" w:eastAsia="微软雅黑" w:hAnsi="微软雅黑"/>
          <w:color w:val="2E2E2E"/>
        </w:rPr>
        <w:t>亿元，</w:t>
      </w:r>
      <w:r w:rsidR="009B184B" w:rsidRPr="009B184B">
        <w:rPr>
          <w:rFonts w:ascii="微软雅黑" w:eastAsia="微软雅黑" w:hAnsi="微软雅黑" w:hint="eastAsia"/>
          <w:color w:val="2E2E2E"/>
        </w:rPr>
        <w:t>资产规模居全省企业和全国同行业第一位，资产和利润总额均占省管企业1/4，连续十年入选“中国企业500强”。</w:t>
      </w:r>
    </w:p>
    <w:p w:rsidR="0040188F" w:rsidRPr="004470D5" w:rsidRDefault="0040188F">
      <w:pPr>
        <w:wordWrap w:val="0"/>
        <w:spacing w:after="150"/>
        <w:jc w:val="left"/>
        <w:rPr>
          <w:rFonts w:ascii="微软雅黑" w:eastAsia="微软雅黑" w:hAnsi="微软雅黑"/>
          <w:color w:val="2E2E2E"/>
        </w:rPr>
      </w:pPr>
      <w:bookmarkStart w:id="1" w:name="_GoBack"/>
      <w:bookmarkEnd w:id="1"/>
    </w:p>
    <w:sectPr w:rsidR="0040188F" w:rsidRPr="004470D5" w:rsidSect="0040188F">
      <w:pgSz w:w="11906" w:h="16838"/>
      <w:pgMar w:top="1701" w:right="1440" w:bottom="1440" w:left="1440" w:header="708" w:footer="708" w:gutter="0"/>
      <w:cols w:space="425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27" w:rsidRDefault="008B2B27" w:rsidP="00F9589F">
      <w:r>
        <w:separator/>
      </w:r>
    </w:p>
  </w:endnote>
  <w:endnote w:type="continuationSeparator" w:id="0">
    <w:p w:rsidR="008B2B27" w:rsidRDefault="008B2B27" w:rsidP="00F9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27" w:rsidRDefault="008B2B27" w:rsidP="00F9589F">
      <w:r>
        <w:separator/>
      </w:r>
    </w:p>
  </w:footnote>
  <w:footnote w:type="continuationSeparator" w:id="0">
    <w:p w:rsidR="008B2B27" w:rsidRDefault="008B2B27" w:rsidP="00F95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88F"/>
    <w:rsid w:val="0040188F"/>
    <w:rsid w:val="004470D5"/>
    <w:rsid w:val="007165F0"/>
    <w:rsid w:val="008B2B27"/>
    <w:rsid w:val="008F4801"/>
    <w:rsid w:val="009B184B"/>
    <w:rsid w:val="00F958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B3279"/>
  <w15:docId w15:val="{586DB249-B3E3-48F0-96AB-1958C613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0188F"/>
  </w:style>
  <w:style w:type="paragraph" w:styleId="1">
    <w:name w:val="heading 1"/>
    <w:uiPriority w:val="7"/>
    <w:qFormat/>
    <w:rsid w:val="0040188F"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40188F"/>
    <w:pPr>
      <w:outlineLvl w:val="1"/>
    </w:pPr>
  </w:style>
  <w:style w:type="paragraph" w:styleId="3">
    <w:name w:val="heading 3"/>
    <w:uiPriority w:val="9"/>
    <w:qFormat/>
    <w:rsid w:val="0040188F"/>
    <w:pPr>
      <w:ind w:left="1000" w:hanging="400"/>
      <w:outlineLvl w:val="2"/>
    </w:pPr>
  </w:style>
  <w:style w:type="paragraph" w:styleId="4">
    <w:name w:val="heading 4"/>
    <w:uiPriority w:val="10"/>
    <w:qFormat/>
    <w:rsid w:val="0040188F"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rsid w:val="0040188F"/>
    <w:pPr>
      <w:ind w:left="1400" w:hanging="400"/>
      <w:outlineLvl w:val="4"/>
    </w:pPr>
  </w:style>
  <w:style w:type="paragraph" w:styleId="6">
    <w:name w:val="heading 6"/>
    <w:uiPriority w:val="12"/>
    <w:qFormat/>
    <w:rsid w:val="0040188F"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rsid w:val="0040188F"/>
    <w:pPr>
      <w:ind w:left="1800" w:hanging="400"/>
      <w:outlineLvl w:val="6"/>
    </w:pPr>
  </w:style>
  <w:style w:type="paragraph" w:styleId="8">
    <w:name w:val="heading 8"/>
    <w:uiPriority w:val="14"/>
    <w:qFormat/>
    <w:rsid w:val="0040188F"/>
    <w:pPr>
      <w:ind w:left="2000" w:hanging="400"/>
      <w:outlineLvl w:val="7"/>
    </w:pPr>
  </w:style>
  <w:style w:type="paragraph" w:styleId="9">
    <w:name w:val="heading 9"/>
    <w:uiPriority w:val="15"/>
    <w:qFormat/>
    <w:rsid w:val="0040188F"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40188F"/>
  </w:style>
  <w:style w:type="paragraph" w:styleId="a4">
    <w:name w:val="Title"/>
    <w:uiPriority w:val="6"/>
    <w:qFormat/>
    <w:rsid w:val="0040188F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40188F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40188F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40188F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40188F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40188F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40188F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40188F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40188F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40188F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40188F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rsid w:val="0040188F"/>
    <w:pPr>
      <w:ind w:left="850"/>
    </w:pPr>
  </w:style>
  <w:style w:type="paragraph" w:styleId="TOC">
    <w:name w:val="TOC Heading"/>
    <w:uiPriority w:val="27"/>
    <w:unhideWhenUsed/>
    <w:qFormat/>
    <w:rsid w:val="0040188F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40188F"/>
  </w:style>
  <w:style w:type="paragraph" w:styleId="TOC2">
    <w:name w:val="toc 2"/>
    <w:uiPriority w:val="29"/>
    <w:unhideWhenUsed/>
    <w:qFormat/>
    <w:rsid w:val="0040188F"/>
    <w:pPr>
      <w:ind w:left="425"/>
    </w:pPr>
  </w:style>
  <w:style w:type="paragraph" w:styleId="TOC3">
    <w:name w:val="toc 3"/>
    <w:uiPriority w:val="30"/>
    <w:unhideWhenUsed/>
    <w:qFormat/>
    <w:rsid w:val="0040188F"/>
    <w:pPr>
      <w:ind w:left="850"/>
    </w:pPr>
  </w:style>
  <w:style w:type="paragraph" w:styleId="TOC4">
    <w:name w:val="toc 4"/>
    <w:uiPriority w:val="31"/>
    <w:unhideWhenUsed/>
    <w:qFormat/>
    <w:rsid w:val="0040188F"/>
    <w:pPr>
      <w:ind w:left="1275"/>
    </w:pPr>
  </w:style>
  <w:style w:type="paragraph" w:styleId="TOC5">
    <w:name w:val="toc 5"/>
    <w:uiPriority w:val="32"/>
    <w:unhideWhenUsed/>
    <w:qFormat/>
    <w:rsid w:val="0040188F"/>
    <w:pPr>
      <w:ind w:left="1700"/>
    </w:pPr>
  </w:style>
  <w:style w:type="paragraph" w:styleId="TOC6">
    <w:name w:val="toc 6"/>
    <w:uiPriority w:val="33"/>
    <w:unhideWhenUsed/>
    <w:qFormat/>
    <w:rsid w:val="0040188F"/>
    <w:pPr>
      <w:ind w:left="2125"/>
    </w:pPr>
  </w:style>
  <w:style w:type="paragraph" w:styleId="TOC7">
    <w:name w:val="toc 7"/>
    <w:uiPriority w:val="34"/>
    <w:unhideWhenUsed/>
    <w:qFormat/>
    <w:rsid w:val="0040188F"/>
    <w:pPr>
      <w:ind w:left="2550"/>
    </w:pPr>
  </w:style>
  <w:style w:type="paragraph" w:styleId="TOC8">
    <w:name w:val="toc 8"/>
    <w:uiPriority w:val="35"/>
    <w:unhideWhenUsed/>
    <w:qFormat/>
    <w:rsid w:val="0040188F"/>
    <w:pPr>
      <w:ind w:left="2975"/>
    </w:pPr>
  </w:style>
  <w:style w:type="paragraph" w:styleId="TOC9">
    <w:name w:val="toc 9"/>
    <w:uiPriority w:val="36"/>
    <w:unhideWhenUsed/>
    <w:qFormat/>
    <w:rsid w:val="0040188F"/>
    <w:pPr>
      <w:ind w:left="3400"/>
    </w:pPr>
  </w:style>
  <w:style w:type="paragraph" w:styleId="af0">
    <w:name w:val="Normal (Web)"/>
    <w:basedOn w:val="a"/>
    <w:semiHidden/>
    <w:unhideWhenUsed/>
    <w:rsid w:val="0040188F"/>
    <w:rPr>
      <w:rFonts w:ascii="宋体" w:hAnsi="宋体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F95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F9589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F95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F9589F"/>
    <w:rPr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F9589F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F95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619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中国平安保险(集团)股份有限公司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lanxiang</dc:creator>
  <cp:lastModifiedBy>huchuan</cp:lastModifiedBy>
  <cp:revision>4</cp:revision>
  <dcterms:created xsi:type="dcterms:W3CDTF">2018-05-23T10:51:00Z</dcterms:created>
  <dcterms:modified xsi:type="dcterms:W3CDTF">2018-07-25T01:48:00Z</dcterms:modified>
</cp:coreProperties>
</file>